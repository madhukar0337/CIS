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Account review prod ----- To be created</w:t>
      </w:r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expn-cis-account-review-prod-s3-pinning-repo —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Used  cis</w:t>
      </w:r>
      <w:proofErr w:type="gramEnd"/>
      <w:r>
        <w:rPr>
          <w:rFonts w:ascii="Arial" w:hAnsi="Arial" w:cs="Arial"/>
          <w:color w:val="333333"/>
          <w:sz w:val="21"/>
          <w:szCs w:val="21"/>
        </w:rPr>
        <w:t>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-from-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 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Renaming--</w:t>
      </w:r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expn-cis-account-review-prod-s3-code –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Used  cis</w:t>
      </w:r>
      <w:proofErr w:type="gramEnd"/>
      <w:r>
        <w:rPr>
          <w:rFonts w:ascii="Arial" w:hAnsi="Arial" w:cs="Arial"/>
          <w:color w:val="333333"/>
          <w:sz w:val="21"/>
          <w:szCs w:val="21"/>
        </w:rPr>
        <w:t>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-code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expn-cis-account-review-prod-s3-automation –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Used  cis</w:t>
      </w:r>
      <w:proofErr w:type="gramEnd"/>
      <w:r>
        <w:rPr>
          <w:rFonts w:ascii="Arial" w:hAnsi="Arial" w:cs="Arial"/>
          <w:color w:val="333333"/>
          <w:sz w:val="21"/>
          <w:szCs w:val="21"/>
        </w:rPr>
        <w:t>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-automation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expn-cis-account-review-prod-s3-input   --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Used  cis</w:t>
      </w:r>
      <w:proofErr w:type="gramEnd"/>
      <w:r>
        <w:rPr>
          <w:rFonts w:ascii="Arial" w:hAnsi="Arial" w:cs="Arial"/>
          <w:color w:val="333333"/>
          <w:sz w:val="21"/>
          <w:szCs w:val="21"/>
        </w:rPr>
        <w:t>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-output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expn-cis-account-review-prod-s3-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output  –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Used  cis-us-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-output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expn-cis-account-review-prod-s3-emr –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Used  cis</w:t>
      </w:r>
      <w:proofErr w:type="gramEnd"/>
      <w:r>
        <w:rPr>
          <w:rFonts w:ascii="Arial" w:hAnsi="Arial" w:cs="Arial"/>
          <w:color w:val="333333"/>
          <w:sz w:val="21"/>
          <w:szCs w:val="21"/>
        </w:rPr>
        <w:t>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Account review prod-</w:t>
      </w:r>
      <w:del w:id="0" w:author="Unknown">
        <w:r>
          <w:rPr>
            <w:rFonts w:ascii="Arial" w:hAnsi="Arial" w:cs="Arial"/>
            <w:b/>
            <w:bCs/>
            <w:color w:val="333333"/>
            <w:sz w:val="21"/>
            <w:szCs w:val="21"/>
          </w:rPr>
          <w:delText>To be created</w:delText>
        </w:r>
      </w:del>
      <w:r>
        <w:rPr>
          <w:rFonts w:ascii="Arial" w:hAnsi="Arial" w:cs="Arial"/>
          <w:b/>
          <w:bCs/>
          <w:color w:val="333333"/>
          <w:sz w:val="21"/>
          <w:szCs w:val="21"/>
        </w:rPr>
        <w:t>-Preselect</w:t>
      </w:r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expn-cis-preselect-prod-s3-code –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Used  cis</w:t>
      </w:r>
      <w:proofErr w:type="gramEnd"/>
      <w:r>
        <w:rPr>
          <w:rFonts w:ascii="Arial" w:hAnsi="Arial" w:cs="Arial"/>
          <w:color w:val="333333"/>
          <w:sz w:val="21"/>
          <w:szCs w:val="21"/>
        </w:rPr>
        <w:t>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-code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expn-cis-preselect-prod-s3-automation –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Used  cis</w:t>
      </w:r>
      <w:proofErr w:type="gramEnd"/>
      <w:r>
        <w:rPr>
          <w:rFonts w:ascii="Arial" w:hAnsi="Arial" w:cs="Arial"/>
          <w:color w:val="333333"/>
          <w:sz w:val="21"/>
          <w:szCs w:val="21"/>
        </w:rPr>
        <w:t>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-automation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expn-cis-preselect-prod-s3-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input  –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Used  cis-us-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-output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expn-cis-preselect-prod-s3-output – Bucket already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Existed,Settings</w:t>
      </w:r>
      <w:proofErr w:type="spellEnd"/>
      <w:proofErr w:type="gram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expn-cis-preselect-prod-s3-emr –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Used  cis</w:t>
      </w:r>
      <w:proofErr w:type="gramEnd"/>
      <w:r>
        <w:rPr>
          <w:rFonts w:ascii="Arial" w:hAnsi="Arial" w:cs="Arial"/>
          <w:color w:val="333333"/>
          <w:sz w:val="21"/>
          <w:szCs w:val="21"/>
        </w:rPr>
        <w:t>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Need approval from USAA</w:t>
      </w:r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expn-cis-preselect-prod-s3-bfs-usaa – Used   cis-us-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-ascend-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 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  <w:proofErr w:type="gram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expn-cis-account-review-prod-s3-to-usaa – Used   cis-us-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-to-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 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  <w:proofErr w:type="gram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expn-cis-account-review-prod-s3-from-usaa – Used   cis-us-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-from-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 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  <w:proofErr w:type="gramEnd"/>
    </w:p>
    <w:p w:rsidR="00236CEB" w:rsidRDefault="00236CEB" w:rsidP="00236CEB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expn-cis-account-review-prod-s3-bfs-usaa – Used   cis-us-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-ascend-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  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Policies,Settings</w:t>
      </w:r>
      <w:proofErr w:type="spellEnd"/>
      <w:proofErr w:type="gramEnd"/>
    </w:p>
    <w:p w:rsidR="0074303B" w:rsidRDefault="0074303B">
      <w:bookmarkStart w:id="1" w:name="_GoBack"/>
      <w:bookmarkEnd w:id="1"/>
    </w:p>
    <w:sectPr w:rsidR="0074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EB"/>
    <w:rsid w:val="00236CEB"/>
    <w:rsid w:val="0074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D4BFB-8193-467A-96FE-4C9CC400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1</cp:revision>
  <dcterms:created xsi:type="dcterms:W3CDTF">2019-12-28T06:23:00Z</dcterms:created>
  <dcterms:modified xsi:type="dcterms:W3CDTF">2019-12-28T06:23:00Z</dcterms:modified>
</cp:coreProperties>
</file>